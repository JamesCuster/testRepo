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Rmd" ContentType="text/x-markdown"/>
  <Default Extension="md" ContentType="text/markdown"/>
  <Default Extension="yml" ContentType="text/yaml"/>
  <Default Extension="png" ContentType="image/png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Reversible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</w:p>
    <w:p>
      <w:pPr>
        <w:pStyle w:val="Subtitle"/>
      </w:pPr>
      <w:r>
        <w:t xml:space="preserve">Your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Created</w:t>
      </w:r>
      <w:r>
        <w:t xml:space="preserve"> </w:t>
      </w:r>
      <w:bookmarkStart w:id="20" w:name="redoc-inlinecode-1"/>
      <w:r>
        <w:rPr>
          <w:rStyle w:val="redoc-inlinecode-1"/>
        </w:rPr>
        <w:t xml:space="preserve">2019-06-21</w:t>
      </w:r>
      <w:bookmarkEnd w:id="20"/>
    </w:p>
    <w:bookmarkStart w:id="21" w:name="redoc-codechunk-1"/>
    <w:p>
      <w:pPr>
        <w:pStyle w:val="redoc-codechunk-1"/>
        <w:rPr>
          <w:vanish/>
        </w:rPr>
      </w:pPr>
      <w:r>
        <w:rPr>
          <w:vanish/>
        </w:rPr>
        <w:t xml:space="preserve">RPLACEHOLDER</w:t>
      </w:r>
    </w:p>
    <w:bookmarkEnd w:id="21"/>
    <w:p>
      <w:pPr>
        <w:pStyle w:val="FirstParagraph"/>
      </w:pPr>
      <w:r>
        <w:t xml:space="preserve">This is an example Reversible R Markdown document. It will preserve code</w:t>
      </w:r>
      <w:r>
        <w:t xml:space="preserve"> </w:t>
      </w:r>
      <w:r>
        <w:t xml:space="preserve">elements for restoration in your final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use things like inline</w:t>
      </w:r>
      <w:r>
        <w:t xml:space="preserve"> </w:t>
      </w:r>
      <w:bookmarkStart w:id="22" w:name="redoc-htmlcomment-1"/>
      <w:r>
        <w:rPr>
          <w:rStyle w:val="redoc-htmlcomment-1"/>
          <w:vanish/>
        </w:rPr>
        <w:t xml:space="preserve">RPLACEHOLDER</w:t>
      </w:r>
      <w:bookmarkEnd w:id="22"/>
      <w:r>
        <w:t xml:space="preserve"> </w:t>
      </w:r>
      <w:r>
        <w:t xml:space="preserve">comments.</w:t>
      </w:r>
    </w:p>
    <w:p>
      <w:pPr>
        <w:pStyle w:val="BodyText"/>
      </w:pPr>
      <w:r>
        <w:t xml:space="preserve">You can use code chunks to generate output and they will be restored:</w:t>
      </w:r>
    </w:p>
    <w:bookmarkStart w:id="23" w:name="redoc-codechunk-2"/>
    <w:p>
      <w:pPr>
        <w:pStyle w:val="SourceCode"/>
        <w:pStyle w:val="redoc-codechunk-2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  <w:pStyle w:val="redoc-codechunk-2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bookmarkEnd w:id="23"/>
    <w:p>
      <w:pPr>
        <w:pStyle w:val="Heading2"/>
      </w:pPr>
      <w:bookmarkStart w:id="24" w:name="inline-text"/>
      <w:r>
        <w:t xml:space="preserve">Inline text</w:t>
      </w:r>
      <w:bookmarkEnd w:id="24"/>
    </w:p>
    <w:bookmarkStart w:id="25" w:name="redoc-codechunk-3"/>
    <w:p>
      <w:pPr>
        <w:pStyle w:val="redoc-codechunk-3"/>
        <w:rPr>
          <w:vanish/>
        </w:rPr>
      </w:pPr>
      <w:r>
        <w:rPr>
          <w:vanish/>
        </w:rPr>
        <w:t xml:space="preserve">RPLACEHOLDER</w:t>
      </w:r>
    </w:p>
    <w:bookmarkEnd w:id="25"/>
    <w:p>
      <w:pPr>
        <w:pStyle w:val="FirstParagraph"/>
      </w:pPr>
      <w:r>
        <w:t xml:space="preserve">You can include calculations inline like so:</w:t>
      </w:r>
      <w:r>
        <w:t xml:space="preserve"> </w:t>
      </w:r>
      <w:bookmarkStart w:id="26" w:name="redoc-inlinecode-2"/>
      <w:r>
        <w:rPr>
          <w:rStyle w:val="redoc-inlinecode-2"/>
        </w:rPr>
        <w:t xml:space="preserve">2</w:t>
      </w:r>
      <w:bookmarkEnd w:id="26"/>
      <w:r>
        <w:t xml:space="preserve"> </w:t>
      </w:r>
      <w:r>
        <w:t xml:space="preserve">plus</w:t>
      </w:r>
      <w:r>
        <w:t xml:space="preserve"> </w:t>
      </w:r>
      <w:bookmarkStart w:id="27" w:name="redoc-inlinecode-3"/>
      <w:r>
        <w:rPr>
          <w:rStyle w:val="redoc-inlinecode-3"/>
        </w:rPr>
        <w:t xml:space="preserve">3</w:t>
      </w:r>
      <w:bookmarkEnd w:id="27"/>
      <w:r>
        <w:t xml:space="preserve"> </w:t>
      </w:r>
      <w:r>
        <w:t xml:space="preserve">equals</w:t>
      </w:r>
      <w:r>
        <w:t xml:space="preserve"> </w:t>
      </w:r>
      <w:bookmarkStart w:id="28" w:name="redoc-inlinecode-4"/>
      <w:r>
        <w:rPr>
          <w:rStyle w:val="redoc-inlinecode-4"/>
        </w:rPr>
        <w:t xml:space="preserve">5</w:t>
      </w:r>
      <w:bookmarkEnd w:id="28"/>
      <w:r>
        <w:t xml:space="preserve">. Even empty inline</w:t>
      </w:r>
      <w:r>
        <w:t xml:space="preserve"> </w:t>
      </w:r>
      <w:r>
        <w:t xml:space="preserve">chunks</w:t>
      </w:r>
      <w:r>
        <w:t xml:space="preserve"> </w:t>
      </w:r>
      <w:bookmarkStart w:id="29" w:name="redoc-inlinecode-5"/>
      <w:r>
        <w:rPr>
          <w:rStyle w:val="redoc-inlinecode-5"/>
          <w:vanish/>
        </w:rPr>
        <w:t xml:space="preserve">RPLACEHOLDER</w:t>
      </w:r>
      <w:bookmarkEnd w:id="29"/>
      <w:r>
        <w:t xml:space="preserve"> </w:t>
      </w:r>
      <w:r>
        <w:t xml:space="preserve">will be stored and marked with hidden text in</w:t>
      </w:r>
      <w:r>
        <w:t xml:space="preserve"> </w:t>
      </w:r>
      <w:r>
        <w:t xml:space="preserve">the Word document.</w:t>
      </w:r>
    </w:p>
    <w:p>
      <w:pPr>
        <w:pStyle w:val="Heading2"/>
      </w:pPr>
      <w:bookmarkStart w:id="30" w:name="chunks-with-plots"/>
      <w:r>
        <w:t xml:space="preserve">Chunks with plots</w:t>
      </w:r>
      <w:bookmarkEnd w:id="30"/>
    </w:p>
    <w:p>
      <w:pPr>
        <w:pStyle w:val="FirstParagraph"/>
      </w:pPr>
      <w:r>
        <w:t xml:space="preserve">You can of course also embed plots, for example:</w:t>
      </w:r>
    </w:p>
    <w:bookmarkStart w:id="32" w:name="redoc-codechunk-4"/>
    <w:p>
      <w:pPr>
        <w:pStyle w:val="SourceCode"/>
        <w:pStyle w:val="redoc-codechunk-4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redoc-codechunk-4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3_files/figure-docx/pressure-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p>
      <w:pPr>
        <w:pStyle w:val="Heading2"/>
      </w:pPr>
      <w:bookmarkStart w:id="33" w:name="track-changes"/>
      <w:r>
        <w:t xml:space="preserve">Track Changes</w:t>
      </w:r>
      <w:bookmarkEnd w:id="33"/>
    </w:p>
    <w:p>
      <w:pPr>
        <w:pStyle w:val="FirstParagraph"/>
      </w:pPr>
      <w:r>
        <w:rPr>
          <w:b/>
        </w:rPr>
        <w:t xml:space="preserve">redoc</w:t>
      </w:r>
      <w:r>
        <w:t xml:space="preserve"> </w:t>
      </w:r>
      <w:r>
        <w:t xml:space="preserve">supports</w:t>
      </w:r>
      <w:r>
        <w:t xml:space="preserve"> </w:t>
      </w:r>
      <w:hyperlink r:id="rId34">
        <w:r>
          <w:rPr>
            <w:rStyle w:val="Hyperlink"/>
          </w:rPr>
          <w:t xml:space="preserve">Critic Markup</w:t>
        </w:r>
      </w:hyperlink>
      <w:r>
        <w:t xml:space="preserve"> </w:t>
      </w:r>
      <w:r>
        <w:t xml:space="preserve">syntax for comments. You can</w:t>
      </w:r>
      <w:r>
        <w:t xml:space="preserve"> </w:t>
      </w:r>
      <w:ins w:id="1" w:author="James Custer" w:date="2019-06-21T11:44:30Z">
        <w:r>
          <w:t xml:space="preserve">include</w:t>
        </w:r>
      </w:ins>
      <w:r>
        <w:t xml:space="preserve"> </w:t>
      </w:r>
      <w:r>
        <w:t xml:space="preserve">edits and they will be converted to</w:t>
      </w:r>
      <w:r>
        <w:t xml:space="preserve"> </w:t>
      </w:r>
      <w:del w:id="1" w:author="James Custer" w:date="2019-06-21T11:44:30Z">
        <w:r>
          <w:delText xml:space="preserve">tacked</w:delText>
        </w:r>
      </w:del>
      <w:ins w:id="2" w:author="James Custer" w:date="2019-06-21T11:44:30Z">
        <w:r>
          <w:t xml:space="preserve">tracked</w:t>
        </w:r>
      </w:ins>
      <w:r>
        <w:t xml:space="preserve"> </w:t>
      </w:r>
      <w:r>
        <w:t xml:space="preserve">changes in your</w:t>
      </w:r>
      <w:r>
        <w:t xml:space="preserve"> </w:t>
      </w:r>
      <w:commentRangeStart w:id="1"/>
      <w:r>
        <w:t xml:space="preserve"> </w:t>
      </w:r>
      <w:r>
        <w:t xml:space="preserve">Word document</w:t>
      </w:r>
      <w:r>
        <w:t xml:space="preserve"> </w:t>
      </w:r>
      <w:commentRangeEnd w:id="1"/>
      <w:r>
        <w:rPr>
          <w:rStyle w:val="CommentReference"/>
        </w:rPr>
        <w:commentReference w:id="1"/>
      </w:r>
      <w:r>
        <w:t xml:space="preserve">. By default</w:t>
      </w:r>
      <w:r>
        <w:t xml:space="preserve"> </w:t>
      </w:r>
      <w:del w:id="2" w:author="James Custer" w:date="2019-06-21T11:44:30Z">
        <w:r>
          <w:delText xml:space="preserve">default</w:delText>
        </w:r>
      </w:del>
      <w:r>
        <w:t xml:space="preserve">, your system username is used as</w:t>
      </w:r>
      <w:r>
        <w:t xml:space="preserve"> </w:t>
      </w:r>
      <w:r>
        <w:t xml:space="preserve">the author of changes, but this can be set with the</w:t>
      </w:r>
      <w:r>
        <w:t xml:space="preserve"> </w:t>
      </w:r>
      <w:r>
        <w:rPr>
          <w:rStyle w:val="VerbatimChar"/>
        </w:rPr>
        <w:t xml:space="preserve">comment_author</w:t>
      </w:r>
      <w:r>
        <w:t xml:space="preserve"> </w:t>
      </w:r>
      <w:r>
        <w:t xml:space="preserve">argument in</w:t>
      </w:r>
      <w:r>
        <w:t xml:space="preserve"> </w:t>
      </w:r>
      <w:r>
        <w:rPr>
          <w:rStyle w:val="VerbatimChar"/>
        </w:rPr>
        <w:t xml:space="preserve">redoc()</w:t>
      </w:r>
      <w:r>
        <w:t xml:space="preserve"> </w:t>
      </w:r>
      <w:r>
        <w:t xml:space="preserve">or your document YAML.</w:t>
      </w:r>
    </w:p>
    <w:p>
      <w:pPr>
        <w:pStyle w:val="BodyText"/>
      </w:pPr>
      <w:commentRangeStart w:id="2"/>
      <w:r>
        <w:t xml:space="preserve"> </w:t>
      </w:r>
      <w:r>
        <w:t xml:space="preserve">So if I add some changes here, what does it do? where does it go? Does it</w:t>
      </w:r>
      <w:r>
        <w:t xml:space="preserve"> </w:t>
      </w:r>
      <w:r>
        <w:t xml:space="preserve">create a new word file? Does it overwrite the old? Lets test it out and see what</w:t>
      </w:r>
      <w:r>
        <w:t xml:space="preserve"> </w:t>
      </w:r>
      <w:r>
        <w:t xml:space="preserve">happens.</w:t>
      </w:r>
      <w:r>
        <w:t xml:space="preserve"> </w:t>
      </w:r>
      <w:commentRangeEnd w:id="2"/>
      <w:r>
        <w:rPr>
          <w:rStyle w:val="CommentReference"/>
        </w:rPr>
        <w:commentReference w:id="2"/>
      </w:r>
    </w:p>
    <w:p>
      <w:pPr>
        <w:pStyle w:val="BodyText"/>
      </w:pPr>
      <w:r>
        <w:t xml:space="preserve">So what happens when I make changes in word without using tracked</w:t>
      </w:r>
      <w:r>
        <w:t xml:space="preserve"> </w:t>
      </w:r>
      <w:r>
        <w:t xml:space="preserve">changes?</w:t>
      </w:r>
    </w:p>
    <w:p>
      <w:pPr>
        <w:pStyle w:val="BodyText"/>
      </w:pPr>
    </w:p>
    <w:p>
      <w:pPr>
        <w:pStyle w:val="BodyText"/>
      </w:pPr>
      <w:ins w:id="3" w:author="James Custer" w:date="2019-06-21T11:44:30Z">
        <w:r>
          <w:t xml:space="preserve">And what about what happens when I have track changes on?</w:t>
        </w:r>
      </w:ins>
    </w:p>
    <w:p>
      <w:pPr>
        <w:pStyle w:val="BodyText"/>
      </w:pPr>
      <w:r>
        <w:t xml:space="preserve">df[, c(</w:t>
      </w:r>
      <w:r>
        <w:t xml:space="preserve">“</w:t>
      </w:r>
      <w:r>
        <w:t xml:space="preserve">Hello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bye</w:t>
      </w:r>
      <w:r>
        <w:t xml:space="preserve">”</w:t>
      </w:r>
      <w:r>
        <w:t xml:space="preserve">)]</w:t>
      </w:r>
    </w:p>
    <w:sectPr>
      <w:pgMar w:top="1440" w:bottom="1440" w:left="1440" w:right="1440" w:gutter="0" w:header="0" w:footer="0"/>
      <w:type xmlns:w="http://schemas.openxmlformats.org/wordprocessingml/2006/main"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1" w:author="James Custer" w:date="2019-06-21T11:44:30Z">
    <w:p>
      <w:pPr>
        <w:pStyle w:val="CommentText"/>
      </w:pPr>
      <w:r>
        <w:rPr>
          <w:rStyle w:val="CommentReference"/>
          <w:annotationRef/>
        </w:rPr>
      </w:r>
      <w:r>
        <w:t xml:space="preserve">Neat!</w:t>
      </w:r>
    </w:p>
  </w:comment>
  <w:comment w:id="2" w:author="James Custer" w:date="2019-06-21T11:44:30Z">
    <w:p>
      <w:pPr>
        <w:pStyle w:val="CommentText"/>
      </w:pPr>
      <w:r>
        <w:rPr>
          <w:rStyle w:val="CommentReference"/>
          <w:annotationRef/>
        </w:rPr>
      </w:r>
      <w:r>
        <w:t xml:space="preserve">Testing a tracked change in Rmarkdown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redoc-codechunk-1">
    <w:name w:val="redoc-codechunk-1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2">
    <w:name w:val="redoc-codechunk-2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3">
    <w:name w:val="redoc-codechunk-3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4">
    <w:name w:val="redoc-codechunk-4"/>
    <w:basedOn w:val="BodyText"/>
    <w:qFormat/>
    <w:hidden/>
    <w:rPr>
      <w:shd w:val="clear" w:color="auto" w:fill="FFBEBF"/>
    </w:rPr>
    <w:pPr>
      <w:shd w:val="clear" w:color="auto" w:fill="FFBEBF"/>
    </w:pPr>
  </w:style>
  <w:style w:type="character" w:customStyle="1" w:styleId="redoc-htmlcomment-1">
    <w:name w:val="redoc-htmlcomment-1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1">
    <w:name w:val="redoc-inlinecode-1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2">
    <w:name w:val="redoc-inlinecode-2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3">
    <w:name w:val="redoc-inlinecode-3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4">
    <w:name w:val="redoc-inlinecode-4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5">
    <w:name w:val="redoc-inlinecode-5"/>
    <w:basedOn w:val="BodyTextChar"/>
    <w:hidden/>
    <w:rPr>
      <w:shd w:val="clear" w:color="auto" w:fill="FFBEBF"/>
    </w:rPr>
    <w:pPr>
      <w:shd w:val="clear" w:color="auto" w:fill="FFBEBF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1" Type="http://schemas.openxmlformats.org/officeDocument/2006/relationships/image" Target="media/rId31.png"/><Relationship Id="rId34" Type="http://schemas.openxmlformats.org/officeDocument/2006/relationships/hyperlink" Target="http://criticmarkup.com/users-guide.php" TargetMode="External"/><Relationship Id="rId35" Type="http://schemas.openxmlformats.org/officeDocument/2006/relationships/Rmd" Target="../redoc/Untitled3.Rmd"/><Relationship Id="rId36" Type="http://schemas.openxmlformats.org/officeDocument/2006/relationships/md" Target="../redoc/Untitled3.knit.md"/><Relationship Id="rId37" Type="http://schemas.openxmlformats.org/officeDocument/2006/relationships/md" Target="../redoc/Untitled3.utf8.md"/><Relationship Id="rId38" Type="http://schemas.openxmlformats.org/officeDocument/2006/relationships/yml" Target="../redoc/Untitled3.codelist.yml"/><Relationship Id="rId39" Type="http://schemas.openxmlformats.org/officeDocument/2006/relationships/Rmd" Target="../redoc/Untitled3.preprocessed.Rmd"/><Relationship Id="rId40" Type="http://schemas.openxmlformats.org/officeDocument/2006/relationships/png" Target="../redoc/Untitled3_files/figure-docx/pressure-1.png"/><Relationship Id="rId41" Type="http://schemas.openxmlformats.org/officeDocument/2006/relationships/Rmd" Target="../redoc/Untitled3.roundtrip.Rmd"/><Relationship Id="rId42" Type="http://schemas.openxmlformats.org/officeDocument/2006/relationships/yml" Target="../redoc/Untitled3.diagnostics.yml"/></Relationships>
</file>

<file path=word/_rels/footnotes.xml.rels><?xml version="1.0" encoding="UTF-8" standalone="yes"?>
<Relationships  xmlns="http://schemas.openxmlformats.org/package/2006/relationships"><Relationship Id="rId34" Type="http://schemas.openxmlformats.org/officeDocument/2006/relationships/hyperlink" Target="http://criticmarkup.com/users-gui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Reversible R Markdown Document</dc:title>
  <dc:creator>Your Name</dc:creator>
  <cp:keywords/>
  <dcterms:created xsi:type="dcterms:W3CDTF">2019-06-21T16:44:30Z</dcterms:created>
  <dcterms:modified xsi:type="dcterms:W3CDTF">2019-06-21T11:44:31Z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Created 2019-06-21</vt:lpwstr>
  </property>
  <property fmtid="{D5CDD505-2E9C-101B-9397-08002B2CF9AE}" pid="3" name="output">
    <vt:lpwstr/>
  </property>
  <property fmtid="{D5CDD505-2E9C-101B-9397-08002B2CF9AE}" pid="4" name="subtitle">
    <vt:lpwstr>Your subtitle</vt:lpwstr>
  </property>
</Properties>
</file>